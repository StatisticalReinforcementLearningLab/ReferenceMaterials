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AEF964" w14:textId="77777777" w:rsidR="008742B8" w:rsidRPr="00887904" w:rsidRDefault="008A157B">
      <w:pPr>
        <w:rPr>
          <w:rFonts w:ascii="Lato" w:hAnsi="Lato"/>
          <w:sz w:val="20"/>
          <w:szCs w:val="20"/>
        </w:rPr>
      </w:pPr>
    </w:p>
    <w:p w14:paraId="55A24ED6" w14:textId="77777777" w:rsidR="0076739D" w:rsidRPr="00036194" w:rsidRDefault="0076739D">
      <w:pPr>
        <w:rPr>
          <w:rFonts w:ascii="Lato" w:hAnsi="Lato"/>
          <w:sz w:val="26"/>
          <w:szCs w:val="26"/>
        </w:rPr>
      </w:pPr>
    </w:p>
    <w:p w14:paraId="21196D8F" w14:textId="77777777" w:rsidR="00036194" w:rsidRDefault="00036194" w:rsidP="00120664">
      <w:pPr>
        <w:jc w:val="center"/>
        <w:rPr>
          <w:rFonts w:ascii="Lato" w:hAnsi="Lato"/>
          <w:b/>
          <w:bCs/>
          <w:sz w:val="26"/>
          <w:szCs w:val="26"/>
        </w:rPr>
      </w:pPr>
    </w:p>
    <w:p w14:paraId="4EB75BF5" w14:textId="00AFB1F8" w:rsidR="0076739D" w:rsidRPr="004F5EDA" w:rsidRDefault="0076739D" w:rsidP="00120664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  <w:r w:rsidRPr="004F5EDA">
        <w:rPr>
          <w:rFonts w:ascii="Times New Roman" w:hAnsi="Times New Roman" w:cs="Times New Roman"/>
          <w:b/>
          <w:bCs/>
          <w:sz w:val="22"/>
          <w:szCs w:val="22"/>
        </w:rPr>
        <w:t xml:space="preserve">MRT </w:t>
      </w:r>
      <w:r w:rsidR="00165909" w:rsidRPr="004F5EDA">
        <w:rPr>
          <w:rFonts w:ascii="Times New Roman" w:hAnsi="Times New Roman" w:cs="Times New Roman"/>
          <w:b/>
          <w:bCs/>
          <w:sz w:val="22"/>
          <w:szCs w:val="22"/>
        </w:rPr>
        <w:t xml:space="preserve">Data Preparation </w:t>
      </w:r>
      <w:r w:rsidRPr="004F5EDA">
        <w:rPr>
          <w:rFonts w:ascii="Times New Roman" w:hAnsi="Times New Roman" w:cs="Times New Roman"/>
          <w:b/>
          <w:bCs/>
          <w:sz w:val="22"/>
          <w:szCs w:val="22"/>
        </w:rPr>
        <w:t>Protocol</w:t>
      </w:r>
    </w:p>
    <w:p w14:paraId="27AA4D15" w14:textId="77777777" w:rsidR="00165909" w:rsidRPr="004F5EDA" w:rsidRDefault="00165909" w:rsidP="00120664">
      <w:pPr>
        <w:jc w:val="center"/>
        <w:rPr>
          <w:rFonts w:ascii="Times New Roman" w:hAnsi="Times New Roman" w:cs="Times New Roman"/>
          <w:b/>
          <w:bCs/>
          <w:sz w:val="22"/>
          <w:szCs w:val="22"/>
        </w:rPr>
      </w:pPr>
    </w:p>
    <w:p w14:paraId="42E1F3F1" w14:textId="5DAF58A1" w:rsidR="00165909" w:rsidRPr="004F5EDA" w:rsidRDefault="00165909" w:rsidP="004F5EDA">
      <w:pPr>
        <w:rPr>
          <w:rFonts w:ascii="Times New Roman" w:hAnsi="Times New Roman" w:cs="Times New Roman"/>
          <w:bCs/>
          <w:sz w:val="22"/>
          <w:szCs w:val="22"/>
        </w:rPr>
      </w:pPr>
      <w:r w:rsidRPr="004F5EDA">
        <w:rPr>
          <w:rFonts w:ascii="Times New Roman" w:hAnsi="Times New Roman" w:cs="Times New Roman"/>
          <w:bCs/>
          <w:sz w:val="22"/>
          <w:szCs w:val="22"/>
        </w:rPr>
        <w:t>The purpose of this protocol is to get the data ready for the primary MRT analyses</w:t>
      </w:r>
      <w:r>
        <w:rPr>
          <w:rFonts w:ascii="Times New Roman" w:hAnsi="Times New Roman" w:cs="Times New Roman"/>
          <w:bCs/>
          <w:sz w:val="22"/>
          <w:szCs w:val="22"/>
        </w:rPr>
        <w:t xml:space="preserve"> and other analyses by our lab</w:t>
      </w:r>
    </w:p>
    <w:p w14:paraId="6B4F9547" w14:textId="77777777" w:rsidR="0076739D" w:rsidRPr="004F5EDA" w:rsidRDefault="0076739D">
      <w:pPr>
        <w:rPr>
          <w:rFonts w:ascii="Times New Roman" w:hAnsi="Times New Roman" w:cs="Times New Roman"/>
          <w:sz w:val="22"/>
          <w:szCs w:val="22"/>
        </w:rPr>
      </w:pPr>
    </w:p>
    <w:p w14:paraId="7A0614A1" w14:textId="6F4B33EF" w:rsidR="00165909" w:rsidRPr="004F5EDA" w:rsidRDefault="00F62A23" w:rsidP="00165909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Create new repository and folder structure </w:t>
      </w:r>
      <w:r w:rsidR="00165909"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for all code on </w:t>
      </w:r>
      <w:proofErr w:type="spellStart"/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Github</w:t>
      </w:r>
      <w:proofErr w:type="spellEnd"/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 using Sabina’s template.</w:t>
      </w:r>
    </w:p>
    <w:p w14:paraId="29CC9335" w14:textId="77777777" w:rsidR="00165909" w:rsidRPr="004F5EDA" w:rsidRDefault="00165909" w:rsidP="004F5EDA">
      <w:pPr>
        <w:pStyle w:val="ListParagraph"/>
        <w:tabs>
          <w:tab w:val="left" w:pos="1440"/>
        </w:tabs>
        <w:spacing w:after="120"/>
        <w:ind w:left="36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50632E20" w14:textId="77777777" w:rsidR="00165909" w:rsidRPr="004F5EDA" w:rsidRDefault="00165909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Discuss with Jess about confidentiality statements to sign regarding the data.</w:t>
      </w:r>
    </w:p>
    <w:p w14:paraId="395344F6" w14:textId="77777777" w:rsidR="00165909" w:rsidRPr="004F5EDA" w:rsidRDefault="00165909" w:rsidP="004F5EDA">
      <w:pPr>
        <w:pStyle w:val="ListParagraph"/>
        <w:tabs>
          <w:tab w:val="left" w:pos="1440"/>
        </w:tabs>
        <w:spacing w:after="120"/>
        <w:ind w:left="36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3E5D7012" w14:textId="07ED6549" w:rsidR="00165909" w:rsidRPr="004F5EDA" w:rsidRDefault="00165909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 Create new repository on </w:t>
      </w:r>
      <w:proofErr w:type="spellStart"/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mbox</w:t>
      </w:r>
      <w:proofErr w:type="spellEnd"/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 (discuss with Susan) for the data.</w:t>
      </w:r>
    </w:p>
    <w:p w14:paraId="1837FF52" w14:textId="77777777" w:rsidR="00036194" w:rsidRPr="004F5EDA" w:rsidRDefault="00036194" w:rsidP="00036194">
      <w:pPr>
        <w:pStyle w:val="ListParagraph"/>
        <w:tabs>
          <w:tab w:val="left" w:pos="1440"/>
        </w:tabs>
        <w:spacing w:after="120"/>
        <w:ind w:left="360"/>
        <w:rPr>
          <w:rFonts w:ascii="Times New Roman" w:hAnsi="Times New Roman" w:cs="Times New Roman"/>
          <w:b/>
          <w:sz w:val="22"/>
          <w:szCs w:val="22"/>
          <w:u w:val="single"/>
        </w:rPr>
      </w:pPr>
    </w:p>
    <w:p w14:paraId="587C3646" w14:textId="631CDD7D" w:rsidR="00402F6D" w:rsidRPr="004F5EDA" w:rsidRDefault="00402F6D" w:rsidP="002A3396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Data Pre-processing</w:t>
      </w:r>
      <w:r w:rsidR="00B24138" w:rsidRPr="004F5ED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4C5B3A58" w14:textId="3596D4E3" w:rsidR="0031012D" w:rsidRPr="004F5EDA" w:rsidRDefault="0031012D" w:rsidP="00607414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Organize raw data.</w:t>
      </w:r>
      <w:r w:rsidR="00F62A23" w:rsidRPr="004F5EDA">
        <w:rPr>
          <w:rFonts w:ascii="Times New Roman" w:hAnsi="Times New Roman" w:cs="Times New Roman"/>
          <w:sz w:val="22"/>
          <w:szCs w:val="22"/>
        </w:rPr>
        <w:t xml:space="preserve"> </w:t>
      </w:r>
    </w:p>
    <w:p w14:paraId="0AD5747B" w14:textId="2C9A2373" w:rsidR="0031012D" w:rsidRPr="004F5EDA" w:rsidRDefault="0031012D" w:rsidP="0031012D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 xml:space="preserve">Process raw data into data frames for </w:t>
      </w:r>
      <w:r w:rsidR="00887904" w:rsidRPr="004F5EDA">
        <w:rPr>
          <w:rFonts w:ascii="Times New Roman" w:hAnsi="Times New Roman" w:cs="Times New Roman"/>
          <w:sz w:val="22"/>
          <w:szCs w:val="22"/>
        </w:rPr>
        <w:t xml:space="preserve">planned </w:t>
      </w:r>
      <w:r w:rsidRPr="004F5EDA">
        <w:rPr>
          <w:rFonts w:ascii="Times New Roman" w:hAnsi="Times New Roman" w:cs="Times New Roman"/>
          <w:sz w:val="22"/>
          <w:szCs w:val="22"/>
        </w:rPr>
        <w:t>analys</w:t>
      </w:r>
      <w:r w:rsidR="00887904" w:rsidRPr="004F5EDA">
        <w:rPr>
          <w:rFonts w:ascii="Times New Roman" w:hAnsi="Times New Roman" w:cs="Times New Roman"/>
          <w:sz w:val="22"/>
          <w:szCs w:val="22"/>
        </w:rPr>
        <w:t>e</w:t>
      </w:r>
      <w:r w:rsidRPr="004F5EDA">
        <w:rPr>
          <w:rFonts w:ascii="Times New Roman" w:hAnsi="Times New Roman" w:cs="Times New Roman"/>
          <w:sz w:val="22"/>
          <w:szCs w:val="22"/>
        </w:rPr>
        <w:t>s.</w:t>
      </w:r>
    </w:p>
    <w:p w14:paraId="7D6F7C07" w14:textId="54FC6A59" w:rsidR="00607414" w:rsidRPr="004F5EDA" w:rsidRDefault="00887904" w:rsidP="00607414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Create</w:t>
      </w:r>
      <w:r w:rsidR="00607414" w:rsidRPr="004F5EDA">
        <w:rPr>
          <w:rFonts w:ascii="Times New Roman" w:hAnsi="Times New Roman" w:cs="Times New Roman"/>
          <w:sz w:val="22"/>
          <w:szCs w:val="22"/>
        </w:rPr>
        <w:t xml:space="preserve"> an R data workspace file that contains all data frames for the p</w:t>
      </w:r>
      <w:r w:rsidRPr="004F5EDA">
        <w:rPr>
          <w:rFonts w:ascii="Times New Roman" w:hAnsi="Times New Roman" w:cs="Times New Roman"/>
          <w:sz w:val="22"/>
          <w:szCs w:val="22"/>
        </w:rPr>
        <w:t>lanned</w:t>
      </w:r>
      <w:r w:rsidR="00607414" w:rsidRPr="004F5EDA">
        <w:rPr>
          <w:rFonts w:ascii="Times New Roman" w:hAnsi="Times New Roman" w:cs="Times New Roman"/>
          <w:sz w:val="22"/>
          <w:szCs w:val="22"/>
        </w:rPr>
        <w:t xml:space="preserve"> analys</w:t>
      </w:r>
      <w:r w:rsidRPr="004F5EDA">
        <w:rPr>
          <w:rFonts w:ascii="Times New Roman" w:hAnsi="Times New Roman" w:cs="Times New Roman"/>
          <w:sz w:val="22"/>
          <w:szCs w:val="22"/>
        </w:rPr>
        <w:t>e</w:t>
      </w:r>
      <w:r w:rsidR="00607414" w:rsidRPr="004F5EDA">
        <w:rPr>
          <w:rFonts w:ascii="Times New Roman" w:hAnsi="Times New Roman" w:cs="Times New Roman"/>
          <w:sz w:val="22"/>
          <w:szCs w:val="22"/>
        </w:rPr>
        <w:t>s.</w:t>
      </w:r>
      <w:r w:rsidR="00F62A23" w:rsidRPr="004F5EDA">
        <w:rPr>
          <w:rFonts w:ascii="Times New Roman" w:hAnsi="Times New Roman" w:cs="Times New Roman"/>
          <w:sz w:val="22"/>
          <w:szCs w:val="22"/>
        </w:rPr>
        <w:t xml:space="preserve"> (ex. </w:t>
      </w:r>
      <w:proofErr w:type="spellStart"/>
      <w:proofErr w:type="gramStart"/>
      <w:r w:rsidR="00F62A23" w:rsidRPr="004F5EDA">
        <w:rPr>
          <w:rFonts w:ascii="Times New Roman" w:hAnsi="Times New Roman" w:cs="Times New Roman"/>
          <w:sz w:val="22"/>
          <w:szCs w:val="22"/>
        </w:rPr>
        <w:t>workspace.csv.R</w:t>
      </w:r>
      <w:proofErr w:type="spellEnd"/>
      <w:proofErr w:type="gramEnd"/>
      <w:r w:rsidR="00F62A23" w:rsidRPr="004F5EDA">
        <w:rPr>
          <w:rFonts w:ascii="Times New Roman" w:hAnsi="Times New Roman" w:cs="Times New Roman"/>
          <w:sz w:val="22"/>
          <w:szCs w:val="22"/>
        </w:rPr>
        <w:t>)</w:t>
      </w:r>
      <w:bookmarkStart w:id="0" w:name="_GoBack"/>
      <w:bookmarkEnd w:id="0"/>
    </w:p>
    <w:p w14:paraId="7288CAF8" w14:textId="581D6418" w:rsidR="00165909" w:rsidRPr="004F5EDA" w:rsidRDefault="00165909" w:rsidP="00607414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 xml:space="preserve">This data can only go on </w:t>
      </w:r>
      <w:proofErr w:type="spellStart"/>
      <w:r w:rsidRPr="004F5EDA">
        <w:rPr>
          <w:rFonts w:ascii="Times New Roman" w:hAnsi="Times New Roman" w:cs="Times New Roman"/>
          <w:sz w:val="22"/>
          <w:szCs w:val="22"/>
        </w:rPr>
        <w:t>mbox</w:t>
      </w:r>
      <w:proofErr w:type="spellEnd"/>
      <w:r w:rsidRPr="004F5EDA">
        <w:rPr>
          <w:rFonts w:ascii="Times New Roman" w:hAnsi="Times New Roman" w:cs="Times New Roman"/>
          <w:sz w:val="22"/>
          <w:szCs w:val="22"/>
        </w:rPr>
        <w:t>.  Do not put this data on your computer or on others’ computers.</w:t>
      </w:r>
    </w:p>
    <w:p w14:paraId="4EA81178" w14:textId="77777777" w:rsidR="006849C3" w:rsidRPr="004F5EDA" w:rsidRDefault="006849C3" w:rsidP="006849C3">
      <w:pPr>
        <w:pStyle w:val="ListParagraph"/>
        <w:tabs>
          <w:tab w:val="left" w:pos="1440"/>
        </w:tabs>
        <w:spacing w:after="120"/>
        <w:ind w:left="1080"/>
        <w:rPr>
          <w:rFonts w:ascii="Times New Roman" w:hAnsi="Times New Roman" w:cs="Times New Roman"/>
          <w:sz w:val="22"/>
          <w:szCs w:val="22"/>
        </w:rPr>
      </w:pPr>
    </w:p>
    <w:p w14:paraId="044FE486" w14:textId="4285439A" w:rsidR="006849C3" w:rsidRPr="004F5EDA" w:rsidRDefault="006849C3" w:rsidP="006849C3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Initial check of availability</w:t>
      </w:r>
      <w:r w:rsidR="00165909"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.   </w:t>
      </w:r>
    </w:p>
    <w:p w14:paraId="5FF47A35" w14:textId="77777777" w:rsidR="00165909" w:rsidRPr="004F5EDA" w:rsidRDefault="00165909" w:rsidP="00165909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 xml:space="preserve">Perform descriptive analyses to understand availability such as </w:t>
      </w:r>
    </w:p>
    <w:p w14:paraId="3BDC5786" w14:textId="3314448C" w:rsidR="00165909" w:rsidRPr="004F5EDA" w:rsidRDefault="006849C3" w:rsidP="004F5EDA">
      <w:pPr>
        <w:pStyle w:val="ListParagraph"/>
        <w:numPr>
          <w:ilvl w:val="2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Plot percent unavailability at each decision point</w:t>
      </w:r>
      <w:r w:rsidR="00165909" w:rsidRPr="004F5EDA">
        <w:rPr>
          <w:rFonts w:ascii="Times New Roman" w:hAnsi="Times New Roman" w:cs="Times New Roman"/>
          <w:sz w:val="22"/>
          <w:szCs w:val="22"/>
        </w:rPr>
        <w:t xml:space="preserve">. </w:t>
      </w:r>
    </w:p>
    <w:p w14:paraId="190B00D9" w14:textId="16B86A8D" w:rsidR="00165909" w:rsidRPr="004F5EDA" w:rsidRDefault="00165909" w:rsidP="004F5EDA">
      <w:pPr>
        <w:pStyle w:val="ListParagraph"/>
        <w:numPr>
          <w:ilvl w:val="2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Count number of people available at each decision point.</w:t>
      </w:r>
    </w:p>
    <w:p w14:paraId="53CDC629" w14:textId="77777777" w:rsidR="00036194" w:rsidRPr="004F5EDA" w:rsidRDefault="00036194" w:rsidP="004F5EDA"/>
    <w:p w14:paraId="3070EC1A" w14:textId="77777777" w:rsidR="00165909" w:rsidRPr="004F5EDA" w:rsidRDefault="00887904" w:rsidP="004502E1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Check</w:t>
      </w:r>
      <w:r w:rsidR="0076739D"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 </w:t>
      </w:r>
      <w:proofErr w:type="gramStart"/>
      <w:r w:rsidR="0076739D" w:rsidRPr="004F5EDA">
        <w:rPr>
          <w:rFonts w:ascii="Times New Roman" w:hAnsi="Times New Roman" w:cs="Times New Roman"/>
          <w:b/>
          <w:sz w:val="22"/>
          <w:szCs w:val="22"/>
          <w:u w:val="single"/>
        </w:rPr>
        <w:t>randomization</w:t>
      </w:r>
      <w:r w:rsidR="00457C67" w:rsidRPr="004F5EDA">
        <w:rPr>
          <w:rFonts w:ascii="Times New Roman" w:hAnsi="Times New Roman" w:cs="Times New Roman"/>
          <w:sz w:val="22"/>
          <w:szCs w:val="22"/>
          <w:u w:val="single"/>
        </w:rPr>
        <w:t xml:space="preserve"> </w:t>
      </w:r>
      <w:r w:rsidR="004502E1" w:rsidRPr="004F5ED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4502E1" w:rsidRPr="004F5EDA">
        <w:rPr>
          <w:rFonts w:ascii="Times New Roman" w:hAnsi="Times New Roman" w:cs="Times New Roman"/>
          <w:sz w:val="22"/>
          <w:szCs w:val="22"/>
        </w:rPr>
        <w:t>(</w:t>
      </w:r>
      <w:proofErr w:type="gramEnd"/>
      <w:r w:rsidR="004502E1" w:rsidRPr="004F5EDA">
        <w:rPr>
          <w:rFonts w:ascii="Times New Roman" w:hAnsi="Times New Roman" w:cs="Times New Roman"/>
          <w:sz w:val="22"/>
          <w:szCs w:val="22"/>
        </w:rPr>
        <w:t>have example code from Danny)</w:t>
      </w:r>
      <w:r w:rsidR="00165909" w:rsidRPr="004F5EDA">
        <w:rPr>
          <w:rFonts w:ascii="Times New Roman" w:hAnsi="Times New Roman" w:cs="Times New Roman"/>
          <w:sz w:val="22"/>
          <w:szCs w:val="22"/>
        </w:rPr>
        <w:t xml:space="preserve">  </w:t>
      </w:r>
    </w:p>
    <w:p w14:paraId="671EA560" w14:textId="08742257" w:rsidR="0076739D" w:rsidRPr="004F5EDA" w:rsidRDefault="00165909" w:rsidP="004F5EDA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sz w:val="22"/>
          <w:szCs w:val="22"/>
        </w:rPr>
        <w:t xml:space="preserve">Perform descriptive analyses to check to see if the fractions of time points assigned a particular treatment correspond to the randomization probabilities </w:t>
      </w:r>
    </w:p>
    <w:p w14:paraId="6A561AFA" w14:textId="11531891" w:rsidR="00B15F6C" w:rsidRPr="004F5EDA" w:rsidRDefault="00B15F6C" w:rsidP="004F5EDA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  <w:u w:val="single"/>
        </w:rPr>
      </w:pPr>
      <w:r>
        <w:rPr>
          <w:rFonts w:ascii="Times New Roman" w:hAnsi="Times New Roman" w:cs="Times New Roman"/>
          <w:sz w:val="22"/>
          <w:szCs w:val="22"/>
        </w:rPr>
        <w:t>Perform descriptive analyses to check if the randomization is balanced across pre-decision point measures of the proximal outcome.</w:t>
      </w:r>
    </w:p>
    <w:p w14:paraId="3033F1BE" w14:textId="77777777" w:rsidR="00036194" w:rsidRPr="004F5EDA" w:rsidRDefault="00036194" w:rsidP="00036194">
      <w:pPr>
        <w:pStyle w:val="ListParagraph"/>
        <w:tabs>
          <w:tab w:val="left" w:pos="1440"/>
        </w:tabs>
        <w:spacing w:after="120"/>
        <w:ind w:left="1080"/>
        <w:rPr>
          <w:rFonts w:ascii="Times New Roman" w:hAnsi="Times New Roman" w:cs="Times New Roman"/>
          <w:sz w:val="22"/>
          <w:szCs w:val="22"/>
        </w:rPr>
      </w:pPr>
    </w:p>
    <w:p w14:paraId="3992F6D8" w14:textId="72232192" w:rsidR="002A3396" w:rsidRPr="004F5EDA" w:rsidRDefault="00165909" w:rsidP="00907F87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 xml:space="preserve">Other </w:t>
      </w:r>
      <w:r w:rsidR="00B15F6C">
        <w:rPr>
          <w:rFonts w:ascii="Times New Roman" w:hAnsi="Times New Roman" w:cs="Times New Roman"/>
          <w:b/>
          <w:sz w:val="22"/>
          <w:szCs w:val="22"/>
          <w:u w:val="single"/>
        </w:rPr>
        <w:t xml:space="preserve">types of </w:t>
      </w: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descriptive analysis</w:t>
      </w:r>
    </w:p>
    <w:p w14:paraId="31D2D8B9" w14:textId="4E5F1630" w:rsidR="001F5FC3" w:rsidRDefault="00165909" w:rsidP="001F5FC3">
      <w:pPr>
        <w:pStyle w:val="ListParagraph"/>
        <w:numPr>
          <w:ilvl w:val="0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</w:rPr>
      </w:pPr>
      <w:r w:rsidRPr="004F5EDA">
        <w:rPr>
          <w:rFonts w:ascii="Times New Roman" w:hAnsi="Times New Roman" w:cs="Times New Roman"/>
          <w:b/>
          <w:sz w:val="22"/>
          <w:szCs w:val="22"/>
        </w:rPr>
        <w:t>Think about and make a proposal to research team about</w:t>
      </w:r>
      <w:r w:rsidR="001F5FC3" w:rsidRPr="004F5ED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B15F6C">
        <w:rPr>
          <w:rFonts w:ascii="Times New Roman" w:hAnsi="Times New Roman" w:cs="Times New Roman"/>
          <w:b/>
          <w:sz w:val="22"/>
          <w:szCs w:val="22"/>
        </w:rPr>
        <w:t xml:space="preserve">the data/participants that will be included in primary analyses. </w:t>
      </w:r>
    </w:p>
    <w:p w14:paraId="6C8249EB" w14:textId="6FA4295B" w:rsidR="00B15F6C" w:rsidRPr="004F5EDA" w:rsidRDefault="00B15F6C" w:rsidP="004F5EDA">
      <w:pPr>
        <w:pStyle w:val="ListParagraph"/>
        <w:numPr>
          <w:ilvl w:val="1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 descriptive statistics concerning users who left study prior to study end</w:t>
      </w:r>
    </w:p>
    <w:p w14:paraId="07D38AE3" w14:textId="3A6165BC" w:rsidR="00B15F6C" w:rsidRPr="004F5EDA" w:rsidRDefault="00B15F6C" w:rsidP="004F5EDA">
      <w:pPr>
        <w:pStyle w:val="ListParagraph"/>
        <w:numPr>
          <w:ilvl w:val="1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Do descriptive statistics concerning users who are absent for periods during the study</w:t>
      </w:r>
    </w:p>
    <w:p w14:paraId="4588C333" w14:textId="3D6F9575" w:rsidR="00B15F6C" w:rsidRPr="004F5EDA" w:rsidRDefault="00B15F6C" w:rsidP="004F5EDA">
      <w:pPr>
        <w:pStyle w:val="ListParagraph"/>
        <w:numPr>
          <w:ilvl w:val="1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Make a proposal to team about which users and which data on these users will be part of primary analysis.   Make a proposal about potential sensitivity analyses (see below)</w:t>
      </w:r>
    </w:p>
    <w:p w14:paraId="4A279B2A" w14:textId="77777777" w:rsidR="00B15F6C" w:rsidRPr="004F5EDA" w:rsidRDefault="00B15F6C" w:rsidP="004F5EDA">
      <w:pPr>
        <w:pStyle w:val="ListParagraph"/>
        <w:tabs>
          <w:tab w:val="left" w:pos="1440"/>
        </w:tabs>
        <w:spacing w:after="120"/>
        <w:ind w:left="1440"/>
        <w:rPr>
          <w:rFonts w:ascii="Times New Roman" w:hAnsi="Times New Roman" w:cs="Times New Roman"/>
          <w:b/>
          <w:sz w:val="22"/>
          <w:szCs w:val="22"/>
        </w:rPr>
      </w:pPr>
    </w:p>
    <w:p w14:paraId="38200999" w14:textId="3E5863EE" w:rsidR="001F5FC3" w:rsidRPr="004F5EDA" w:rsidRDefault="001F5FC3" w:rsidP="001F5FC3">
      <w:pPr>
        <w:pStyle w:val="ListParagraph"/>
        <w:numPr>
          <w:ilvl w:val="0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</w:rPr>
      </w:pPr>
      <w:r w:rsidRPr="004F5EDA">
        <w:rPr>
          <w:rFonts w:ascii="Times New Roman" w:hAnsi="Times New Roman" w:cs="Times New Roman"/>
          <w:b/>
          <w:sz w:val="22"/>
          <w:szCs w:val="22"/>
        </w:rPr>
        <w:t>Summary statistics</w:t>
      </w:r>
      <w:r w:rsidR="00887904" w:rsidRPr="004F5EDA">
        <w:rPr>
          <w:rFonts w:ascii="Times New Roman" w:hAnsi="Times New Roman" w:cs="Times New Roman"/>
          <w:b/>
          <w:sz w:val="22"/>
          <w:szCs w:val="22"/>
        </w:rPr>
        <w:t xml:space="preserve"> </w:t>
      </w:r>
      <w:r w:rsidR="00887904" w:rsidRPr="004F5EDA">
        <w:rPr>
          <w:rFonts w:ascii="Times New Roman" w:hAnsi="Times New Roman" w:cs="Times New Roman"/>
          <w:sz w:val="22"/>
          <w:szCs w:val="22"/>
        </w:rPr>
        <w:t>(suggestions below</w:t>
      </w:r>
      <w:r w:rsidR="00B15F6C">
        <w:rPr>
          <w:rFonts w:ascii="Times New Roman" w:hAnsi="Times New Roman" w:cs="Times New Roman"/>
          <w:sz w:val="22"/>
          <w:szCs w:val="22"/>
        </w:rPr>
        <w:t>; depending on the study some of these suggestions will be nonsensical</w:t>
      </w:r>
      <w:r w:rsidR="00887904" w:rsidRPr="004F5EDA">
        <w:rPr>
          <w:rFonts w:ascii="Times New Roman" w:hAnsi="Times New Roman" w:cs="Times New Roman"/>
          <w:sz w:val="22"/>
          <w:szCs w:val="22"/>
        </w:rPr>
        <w:t>)</w:t>
      </w:r>
    </w:p>
    <w:p w14:paraId="29BB005D" w14:textId="0DF2D6D2" w:rsidR="00B15F6C" w:rsidRDefault="00B15F6C" w:rsidP="001F5FC3">
      <w:pPr>
        <w:pStyle w:val="ListParagraph"/>
        <w:numPr>
          <w:ilvl w:val="1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Check for odd or unusual or outlier values for all important variables.</w:t>
      </w:r>
    </w:p>
    <w:p w14:paraId="1F4977F6" w14:textId="527A72B1" w:rsidR="001F5FC3" w:rsidRPr="004F5EDA" w:rsidRDefault="001F5FC3" w:rsidP="001F5FC3">
      <w:pPr>
        <w:pStyle w:val="ListParagraph"/>
        <w:numPr>
          <w:ilvl w:val="1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Mean and SD of proximal outcome for available decision points</w:t>
      </w:r>
      <w:r w:rsidR="00B15F6C">
        <w:rPr>
          <w:rFonts w:ascii="Times New Roman" w:hAnsi="Times New Roman" w:cs="Times New Roman"/>
          <w:sz w:val="22"/>
          <w:szCs w:val="22"/>
        </w:rPr>
        <w:t xml:space="preserve"> for different treatments</w:t>
      </w:r>
      <w:r w:rsidRPr="004F5EDA">
        <w:rPr>
          <w:rFonts w:ascii="Times New Roman" w:hAnsi="Times New Roman" w:cs="Times New Roman"/>
          <w:sz w:val="22"/>
          <w:szCs w:val="22"/>
        </w:rPr>
        <w:t>.</w:t>
      </w:r>
    </w:p>
    <w:p w14:paraId="4946CBFD" w14:textId="59F9310D" w:rsidR="00C11A47" w:rsidRPr="004F5EDA" w:rsidRDefault="00C11A47" w:rsidP="00C11A47">
      <w:pPr>
        <w:pStyle w:val="ListParagraph"/>
        <w:numPr>
          <w:ilvl w:val="1"/>
          <w:numId w:val="6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Plot number of days for which the proximal outcome is completely missing/zero for each participant.</w:t>
      </w:r>
    </w:p>
    <w:p w14:paraId="168EC536" w14:textId="017A5F1E" w:rsidR="00C11A47" w:rsidRPr="004F5EDA" w:rsidRDefault="00C11A47" w:rsidP="00C11A4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Plot average proximal outcome by day, user, and which intervention option was delivered, only among available times.</w:t>
      </w:r>
    </w:p>
    <w:p w14:paraId="7E9A62BA" w14:textId="0A9FE7D1" w:rsidR="00C11A47" w:rsidRPr="004F5EDA" w:rsidRDefault="00C11A47" w:rsidP="00C11A47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Plot mean difference in proximal outcome between intervention option delivered by user.</w:t>
      </w:r>
    </w:p>
    <w:p w14:paraId="58B22104" w14:textId="5CED2151" w:rsidR="00120664" w:rsidRDefault="00C11A47" w:rsidP="00120664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lastRenderedPageBreak/>
        <w:t>Plot mean different in proximal outcome between intervention options averaged over all users.</w:t>
      </w:r>
    </w:p>
    <w:p w14:paraId="016F8CD8" w14:textId="77777777" w:rsidR="00B15F6C" w:rsidRDefault="00B15F6C" w:rsidP="004F5EDA">
      <w:pPr>
        <w:rPr>
          <w:rFonts w:ascii="Times New Roman" w:hAnsi="Times New Roman" w:cs="Times New Roman"/>
          <w:b/>
          <w:sz w:val="22"/>
          <w:szCs w:val="22"/>
        </w:rPr>
      </w:pPr>
    </w:p>
    <w:p w14:paraId="36224CE8" w14:textId="77777777" w:rsidR="00B15F6C" w:rsidRDefault="00B15F6C" w:rsidP="004F5EDA">
      <w:pPr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After the primary analysis (whatever that might be for the particular MRT) you need to conduct sensitivity analyses.</w:t>
      </w:r>
    </w:p>
    <w:p w14:paraId="6C59812A" w14:textId="77777777" w:rsidR="00036194" w:rsidRPr="004F5EDA" w:rsidRDefault="00036194" w:rsidP="004F5EDA"/>
    <w:p w14:paraId="5F9A14DC" w14:textId="2E54A1F0" w:rsidR="00637721" w:rsidRPr="004F5EDA" w:rsidRDefault="00637721" w:rsidP="00F62A23">
      <w:pPr>
        <w:pStyle w:val="ListParagraph"/>
        <w:numPr>
          <w:ilvl w:val="0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b/>
          <w:sz w:val="22"/>
          <w:szCs w:val="22"/>
          <w:u w:val="single"/>
        </w:rPr>
      </w:pPr>
      <w:r w:rsidRPr="004F5EDA">
        <w:rPr>
          <w:rFonts w:ascii="Times New Roman" w:hAnsi="Times New Roman" w:cs="Times New Roman"/>
          <w:b/>
          <w:sz w:val="22"/>
          <w:szCs w:val="22"/>
          <w:u w:val="single"/>
        </w:rPr>
        <w:t>Sensitivity Analysis</w:t>
      </w:r>
    </w:p>
    <w:p w14:paraId="4A928B23" w14:textId="7CC56E96" w:rsidR="00B15F6C" w:rsidRDefault="00637721" w:rsidP="00F62A23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 xml:space="preserve">Re-run the model with </w:t>
      </w:r>
      <w:r w:rsidR="00B15F6C">
        <w:rPr>
          <w:rFonts w:ascii="Times New Roman" w:hAnsi="Times New Roman" w:cs="Times New Roman"/>
          <w:sz w:val="22"/>
          <w:szCs w:val="22"/>
        </w:rPr>
        <w:t>varying number of users if the primary analysis concerns only a subset of users.</w:t>
      </w:r>
    </w:p>
    <w:p w14:paraId="7CBB305B" w14:textId="77777777" w:rsidR="00B15F6C" w:rsidRDefault="00B15F6C" w:rsidP="00F62A23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Re-run models deleting unusual users such as users that left the trial early.</w:t>
      </w:r>
    </w:p>
    <w:p w14:paraId="351F2F3D" w14:textId="422FAF35" w:rsidR="00637721" w:rsidRPr="004F5EDA" w:rsidRDefault="00B15F6C" w:rsidP="00F62A23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Re-run models with </w:t>
      </w:r>
      <w:r w:rsidR="00637721" w:rsidRPr="004F5EDA">
        <w:rPr>
          <w:rFonts w:ascii="Times New Roman" w:hAnsi="Times New Roman" w:cs="Times New Roman"/>
          <w:sz w:val="22"/>
          <w:szCs w:val="22"/>
        </w:rPr>
        <w:t>potential outliers removed</w:t>
      </w:r>
    </w:p>
    <w:p w14:paraId="7F4F3CCD" w14:textId="77777777" w:rsidR="00637721" w:rsidRPr="004F5EDA" w:rsidRDefault="00637721" w:rsidP="00F62A23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 xml:space="preserve">If there is significant decrease in the treatment effect over time, re-run the model with a subset of days that excludes later/last days of study.  </w:t>
      </w:r>
    </w:p>
    <w:p w14:paraId="2FF4915B" w14:textId="77777777" w:rsidR="00637721" w:rsidRPr="004F5EDA" w:rsidRDefault="00637721" w:rsidP="00F62A23">
      <w:pPr>
        <w:pStyle w:val="ListParagraph"/>
        <w:numPr>
          <w:ilvl w:val="1"/>
          <w:numId w:val="4"/>
        </w:numPr>
        <w:tabs>
          <w:tab w:val="left" w:pos="1440"/>
        </w:tabs>
        <w:spacing w:after="120"/>
        <w:rPr>
          <w:rFonts w:ascii="Times New Roman" w:hAnsi="Times New Roman" w:cs="Times New Roman"/>
          <w:sz w:val="22"/>
          <w:szCs w:val="22"/>
        </w:rPr>
      </w:pPr>
      <w:r w:rsidRPr="004F5EDA">
        <w:rPr>
          <w:rFonts w:ascii="Times New Roman" w:hAnsi="Times New Roman" w:cs="Times New Roman"/>
          <w:sz w:val="22"/>
          <w:szCs w:val="22"/>
        </w:rPr>
        <w:t>Re-run the model with data from participants that was potentially mislabeled.</w:t>
      </w:r>
    </w:p>
    <w:p w14:paraId="77B406E5" w14:textId="34FD1E5F" w:rsidR="00DE3790" w:rsidRPr="00887904" w:rsidRDefault="00DE3790" w:rsidP="00E672A6">
      <w:pPr>
        <w:pStyle w:val="ListParagraph"/>
        <w:tabs>
          <w:tab w:val="left" w:pos="1440"/>
        </w:tabs>
        <w:spacing w:after="120"/>
        <w:ind w:left="1800"/>
        <w:rPr>
          <w:rFonts w:ascii="Lato" w:hAnsi="Lato"/>
          <w:sz w:val="20"/>
          <w:szCs w:val="20"/>
        </w:rPr>
      </w:pPr>
    </w:p>
    <w:sectPr w:rsidR="00DE3790" w:rsidRPr="00887904" w:rsidSect="00B557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altName w:val="Calibri"/>
    <w:charset w:val="00"/>
    <w:family w:val="swiss"/>
    <w:pitch w:val="variable"/>
    <w:sig w:usb0="E4002EFF" w:usb1="C000E47F" w:usb2="00000009" w:usb3="00000000" w:csb0="000001FF" w:csb1="00000000"/>
  </w:font>
  <w:font w:name="Lato">
    <w:panose1 w:val="020F0502020204030203"/>
    <w:charset w:val="00"/>
    <w:family w:val="swiss"/>
    <w:pitch w:val="variable"/>
    <w:sig w:usb0="A00000AF" w:usb1="5000604B" w:usb2="00000000" w:usb3="00000000" w:csb0="0000009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7460EC"/>
    <w:multiLevelType w:val="hybridMultilevel"/>
    <w:tmpl w:val="92FC50FE"/>
    <w:lvl w:ilvl="0" w:tplc="734CAC2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57038C"/>
    <w:multiLevelType w:val="hybridMultilevel"/>
    <w:tmpl w:val="81C047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5278125F"/>
    <w:multiLevelType w:val="hybridMultilevel"/>
    <w:tmpl w:val="D5CED7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1A709B5"/>
    <w:multiLevelType w:val="hybridMultilevel"/>
    <w:tmpl w:val="BA6C30E2"/>
    <w:lvl w:ilvl="0" w:tplc="62F81D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5649A"/>
    <w:multiLevelType w:val="hybridMultilevel"/>
    <w:tmpl w:val="C4F45738"/>
    <w:lvl w:ilvl="0" w:tplc="968C24CA">
      <w:start w:val="1"/>
      <w:numFmt w:val="upperLetter"/>
      <w:lvlText w:val="%1."/>
      <w:lvlJc w:val="left"/>
      <w:pPr>
        <w:ind w:left="360" w:hanging="360"/>
      </w:pPr>
      <w:rPr>
        <w:b/>
      </w:rPr>
    </w:lvl>
    <w:lvl w:ilvl="1" w:tplc="8ED893AE">
      <w:start w:val="1"/>
      <w:numFmt w:val="lowerLetter"/>
      <w:lvlText w:val="%2."/>
      <w:lvlJc w:val="left"/>
      <w:pPr>
        <w:ind w:left="1080" w:hanging="360"/>
      </w:pPr>
      <w:rPr>
        <w:i w:val="0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EDE63EC"/>
    <w:multiLevelType w:val="hybridMultilevel"/>
    <w:tmpl w:val="CF6E2A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39D"/>
    <w:rsid w:val="00036194"/>
    <w:rsid w:val="00084323"/>
    <w:rsid w:val="00120664"/>
    <w:rsid w:val="00165909"/>
    <w:rsid w:val="001C37D0"/>
    <w:rsid w:val="001D507A"/>
    <w:rsid w:val="001F5FC3"/>
    <w:rsid w:val="002A3396"/>
    <w:rsid w:val="0031012D"/>
    <w:rsid w:val="00402F6D"/>
    <w:rsid w:val="00426072"/>
    <w:rsid w:val="004502E1"/>
    <w:rsid w:val="00457C67"/>
    <w:rsid w:val="004D744C"/>
    <w:rsid w:val="004F5EDA"/>
    <w:rsid w:val="005B5615"/>
    <w:rsid w:val="00607414"/>
    <w:rsid w:val="00637721"/>
    <w:rsid w:val="006849C3"/>
    <w:rsid w:val="006B190B"/>
    <w:rsid w:val="00760831"/>
    <w:rsid w:val="0076739D"/>
    <w:rsid w:val="007F4035"/>
    <w:rsid w:val="00842CA4"/>
    <w:rsid w:val="00887904"/>
    <w:rsid w:val="008A157B"/>
    <w:rsid w:val="008F2E04"/>
    <w:rsid w:val="00907F87"/>
    <w:rsid w:val="009402A7"/>
    <w:rsid w:val="009655F0"/>
    <w:rsid w:val="00A80F2F"/>
    <w:rsid w:val="00AB3C67"/>
    <w:rsid w:val="00B15F6C"/>
    <w:rsid w:val="00B24138"/>
    <w:rsid w:val="00B557E1"/>
    <w:rsid w:val="00B9592C"/>
    <w:rsid w:val="00C03BCF"/>
    <w:rsid w:val="00C04A95"/>
    <w:rsid w:val="00C11A47"/>
    <w:rsid w:val="00C76592"/>
    <w:rsid w:val="00CB4C63"/>
    <w:rsid w:val="00D5695E"/>
    <w:rsid w:val="00DD03D7"/>
    <w:rsid w:val="00DE3790"/>
    <w:rsid w:val="00E07569"/>
    <w:rsid w:val="00E672A6"/>
    <w:rsid w:val="00EE534C"/>
    <w:rsid w:val="00F22195"/>
    <w:rsid w:val="00F62A23"/>
    <w:rsid w:val="00FA0AF0"/>
    <w:rsid w:val="00FE4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805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39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6590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6590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447</Words>
  <Characters>2553</Characters>
  <Application>Microsoft Macintosh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Walton, Ashley (waltonal)</dc:creator>
  <cp:keywords/>
  <dc:description/>
  <cp:lastModifiedBy>Walton, Ashley (waltonal)</cp:lastModifiedBy>
  <cp:revision>21</cp:revision>
  <dcterms:created xsi:type="dcterms:W3CDTF">2018-09-19T12:56:00Z</dcterms:created>
  <dcterms:modified xsi:type="dcterms:W3CDTF">2018-10-09T14:03:00Z</dcterms:modified>
</cp:coreProperties>
</file>